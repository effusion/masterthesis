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42E4E" w14:textId="77777777" w:rsidR="00CC6C1F" w:rsidRDefault="00CC6C1F" w:rsidP="009C58D9">
      <w:pPr>
        <w:outlineLvl w:val="0"/>
        <w:rPr>
          <w:b/>
        </w:rPr>
      </w:pPr>
      <w:r>
        <w:rPr>
          <w:b/>
        </w:rPr>
        <w:t>Lead:</w:t>
      </w:r>
    </w:p>
    <w:p w14:paraId="6CC1403F" w14:textId="77777777" w:rsidR="00064B07" w:rsidRDefault="00064B07" w:rsidP="003301F2">
      <w:pPr>
        <w:rPr>
          <w:b/>
        </w:rPr>
      </w:pPr>
    </w:p>
    <w:p w14:paraId="4CCAAFE4" w14:textId="3988A468" w:rsidR="00064B07" w:rsidRPr="003A210A" w:rsidRDefault="000077A4" w:rsidP="003301F2">
      <w:r w:rsidRPr="003A210A">
        <w:t>Neue Anforderungen an Applikationen</w:t>
      </w:r>
      <w:r>
        <w:t>,</w:t>
      </w:r>
      <w:r w:rsidRPr="003A210A">
        <w:t xml:space="preserve"> welche </w:t>
      </w:r>
      <w:r>
        <w:t>zeitnah</w:t>
      </w:r>
      <w:r w:rsidRPr="003A210A">
        <w:t xml:space="preserve"> in Betrieb genommen werd</w:t>
      </w:r>
      <w:r>
        <w:t xml:space="preserve">en müssen, gehört bei SIX zum </w:t>
      </w:r>
      <w:commentRangeStart w:id="0"/>
      <w:commentRangeStart w:id="1"/>
      <w:commentRangeStart w:id="2"/>
      <w:r>
        <w:t>Allt</w:t>
      </w:r>
      <w:r w:rsidRPr="003A210A">
        <w:t>ag</w:t>
      </w:r>
      <w:commentRangeEnd w:id="0"/>
      <w:r>
        <w:rPr>
          <w:rStyle w:val="Kommentarzeichen"/>
        </w:rPr>
        <w:commentReference w:id="0"/>
      </w:r>
      <w:commentRangeEnd w:id="1"/>
      <w:r>
        <w:rPr>
          <w:rStyle w:val="Kommentarzeichen"/>
        </w:rPr>
        <w:commentReference w:id="1"/>
      </w:r>
      <w:commentRangeEnd w:id="2"/>
      <w:r>
        <w:rPr>
          <w:rStyle w:val="Kommentarzeichen"/>
        </w:rPr>
        <w:commentReference w:id="2"/>
      </w:r>
      <w:r>
        <w:t xml:space="preserve">. Viele der Aufgaben werden aufgrund von Richtlinien und </w:t>
      </w:r>
      <w:commentRangeStart w:id="3"/>
      <w:r>
        <w:t xml:space="preserve">Altsystemen </w:t>
      </w:r>
      <w:commentRangeEnd w:id="3"/>
      <w:r>
        <w:rPr>
          <w:rStyle w:val="Kommentarzeichen"/>
        </w:rPr>
        <w:commentReference w:id="3"/>
      </w:r>
      <w:r>
        <w:t>manuell oder halbautomatisch</w:t>
      </w:r>
      <w:ins w:id="4" w:author="florian" w:date="2017-02-26T19:10:00Z">
        <w:r w:rsidR="00CC1BB3">
          <w:t xml:space="preserve"> durchgeführt</w:t>
        </w:r>
      </w:ins>
      <w:r>
        <w:t>. Anhand der Anwendung ‚Merchant Onboarding’ wurde eine Software Architektur entwickelt, welche es erlaubt die Anwendung ohne Unterbruch des Dienstes voll</w:t>
      </w:r>
      <w:del w:id="5" w:author="florian" w:date="2017-02-26T19:10:00Z">
        <w:r w:rsidDel="002E5CAD">
          <w:delText xml:space="preserve"> </w:delText>
        </w:r>
      </w:del>
      <w:r>
        <w:t>automatisch zu aktualisieren.</w:t>
      </w:r>
    </w:p>
    <w:p w14:paraId="16CA932D" w14:textId="77777777" w:rsidR="00CC6C1F" w:rsidRPr="00A13414" w:rsidRDefault="00CC6C1F" w:rsidP="003301F2"/>
    <w:p w14:paraId="747CD48D" w14:textId="77777777" w:rsidR="00CC6C1F" w:rsidRDefault="00CC6C1F" w:rsidP="003301F2">
      <w:pPr>
        <w:rPr>
          <w:b/>
        </w:rPr>
      </w:pPr>
    </w:p>
    <w:p w14:paraId="73F30FB1" w14:textId="77777777" w:rsidR="00DD44F1" w:rsidRDefault="00CC6C1F" w:rsidP="009C58D9">
      <w:pPr>
        <w:outlineLvl w:val="0"/>
        <w:rPr>
          <w:b/>
        </w:rPr>
      </w:pPr>
      <w:r w:rsidRPr="00CC6C1F">
        <w:rPr>
          <w:b/>
        </w:rPr>
        <w:t>Ausgangslage</w:t>
      </w:r>
      <w:r>
        <w:rPr>
          <w:b/>
        </w:rPr>
        <w:t>:</w:t>
      </w:r>
    </w:p>
    <w:p w14:paraId="4EADFDD9" w14:textId="77777777" w:rsidR="00FE1BC4" w:rsidRDefault="00FE1BC4" w:rsidP="003301F2">
      <w:pPr>
        <w:rPr>
          <w:b/>
        </w:rPr>
      </w:pPr>
    </w:p>
    <w:p w14:paraId="03F0541D" w14:textId="7B156ECA" w:rsidR="00FE1BC4" w:rsidRDefault="00314B17" w:rsidP="003301F2">
      <w:r>
        <w:t>Als Finanzdienstleister ist SIX durch</w:t>
      </w:r>
      <w:ins w:id="6" w:author="florian" w:date="2017-02-26T19:12:00Z">
        <w:r w:rsidR="002E5CAD">
          <w:t xml:space="preserve"> die</w:t>
        </w:r>
      </w:ins>
      <w:r>
        <w:t xml:space="preserve"> aktuelle</w:t>
      </w:r>
      <w:ins w:id="7" w:author="florian" w:date="2017-02-26T19:12:00Z">
        <w:r w:rsidR="002E5CAD">
          <w:t>n</w:t>
        </w:r>
      </w:ins>
      <w:r>
        <w:t xml:space="preserve"> technologische</w:t>
      </w:r>
      <w:ins w:id="8" w:author="florian" w:date="2017-02-26T19:12:00Z">
        <w:r w:rsidR="002E5CAD">
          <w:t>n</w:t>
        </w:r>
      </w:ins>
      <w:bookmarkStart w:id="9" w:name="_GoBack"/>
      <w:bookmarkEnd w:id="9"/>
      <w:del w:id="10" w:author="florian" w:date="2017-02-26T19:12:00Z">
        <w:r w:rsidR="00AE0867" w:rsidDel="002E5CAD">
          <w:delText>n</w:delText>
        </w:r>
      </w:del>
      <w:r w:rsidR="00A13414">
        <w:t xml:space="preserve"> Fortschritte</w:t>
      </w:r>
      <w:r>
        <w:t xml:space="preserve"> </w:t>
      </w:r>
      <w:r w:rsidR="00AE0867">
        <w:t>und die Anforderungen der Kunden in einem Spannungsfeld</w:t>
      </w:r>
      <w:ins w:id="11" w:author="florian" w:date="2017-02-26T19:10:00Z">
        <w:r w:rsidR="002E5CAD">
          <w:t>,</w:t>
        </w:r>
      </w:ins>
      <w:r w:rsidR="00AE0867">
        <w:t xml:space="preserve"> welche</w:t>
      </w:r>
      <w:ins w:id="12" w:author="florian" w:date="2017-02-26T19:10:00Z">
        <w:r w:rsidR="002E5CAD">
          <w:t>s</w:t>
        </w:r>
      </w:ins>
      <w:r w:rsidR="00AE0867">
        <w:t xml:space="preserve"> eine kontinuierliche Aktualisierung von Applikationen </w:t>
      </w:r>
      <w:r w:rsidR="00DD3D12">
        <w:t>unumgänglich macht</w:t>
      </w:r>
      <w:r w:rsidR="00AE0867">
        <w:t xml:space="preserve">. </w:t>
      </w:r>
      <w:r w:rsidR="008874A9">
        <w:t xml:space="preserve">Das Ausrollen neuer Versionen nach drei Monaten entspricht nicht mehr den </w:t>
      </w:r>
      <w:r w:rsidR="00DC1793">
        <w:t>Kundenanforderungen</w:t>
      </w:r>
      <w:r w:rsidR="008874A9">
        <w:t>.</w:t>
      </w:r>
    </w:p>
    <w:p w14:paraId="28AC5630" w14:textId="77777777" w:rsidR="00114449" w:rsidRDefault="00114449" w:rsidP="003301F2"/>
    <w:p w14:paraId="76734826" w14:textId="3FA3DC68" w:rsidR="00114449" w:rsidRDefault="00114449" w:rsidP="009C58D9">
      <w:pPr>
        <w:outlineLvl w:val="0"/>
        <w:rPr>
          <w:b/>
        </w:rPr>
      </w:pPr>
      <w:r w:rsidRPr="00114449">
        <w:rPr>
          <w:b/>
        </w:rPr>
        <w:t>Ziele:</w:t>
      </w:r>
    </w:p>
    <w:p w14:paraId="0C4B4C57" w14:textId="77777777" w:rsidR="00114449" w:rsidRDefault="00114449" w:rsidP="003301F2"/>
    <w:p w14:paraId="3FBC4ED1" w14:textId="004CF768" w:rsidR="00114449" w:rsidRPr="00114449" w:rsidRDefault="00114449" w:rsidP="003301F2">
      <w:r>
        <w:t>Das Ziel der Thesis war ein</w:t>
      </w:r>
      <w:ins w:id="13" w:author="florian" w:date="2017-02-26T19:12:00Z">
        <w:r w:rsidR="002E5CAD">
          <w:t>e</w:t>
        </w:r>
      </w:ins>
      <w:r>
        <w:t xml:space="preserve"> Software Architektur </w:t>
      </w:r>
      <w:r w:rsidR="00FC683D">
        <w:t xml:space="preserve">zu entwickeln welche den Anwendungsfall nicht ändert </w:t>
      </w:r>
      <w:r w:rsidR="00DC1793">
        <w:t xml:space="preserve">aber </w:t>
      </w:r>
      <w:r w:rsidR="00FC683D">
        <w:t xml:space="preserve">eine kontinuierliche </w:t>
      </w:r>
      <w:r w:rsidR="00220439">
        <w:t>Aktualisierung der Anwendung erlaubt. Die neue Architektur sollte in einem Software Architektur Dokument auf Basis des Arc42 Templates definiert und mit Prototypen verifiziert werden.</w:t>
      </w:r>
    </w:p>
    <w:p w14:paraId="296378C6" w14:textId="77777777" w:rsidR="00CC6C1F" w:rsidRDefault="00CC6C1F" w:rsidP="003301F2">
      <w:pPr>
        <w:rPr>
          <w:b/>
        </w:rPr>
      </w:pPr>
    </w:p>
    <w:p w14:paraId="681D039E" w14:textId="77777777" w:rsidR="00CC6C1F" w:rsidRDefault="00CC6C1F" w:rsidP="009C58D9">
      <w:pPr>
        <w:outlineLvl w:val="0"/>
        <w:rPr>
          <w:b/>
        </w:rPr>
      </w:pPr>
      <w:r>
        <w:rPr>
          <w:b/>
        </w:rPr>
        <w:t>Vorgehen:</w:t>
      </w:r>
    </w:p>
    <w:p w14:paraId="2ED9C7C1" w14:textId="77777777" w:rsidR="00446202" w:rsidRDefault="00446202" w:rsidP="003301F2">
      <w:pPr>
        <w:rPr>
          <w:b/>
        </w:rPr>
      </w:pPr>
    </w:p>
    <w:p w14:paraId="3C20AD60" w14:textId="34CDF458" w:rsidR="00CC6C1F" w:rsidRPr="002E5CAD" w:rsidRDefault="00114449" w:rsidP="003301F2">
      <w:pPr>
        <w:rPr>
          <w:rPrChange w:id="14" w:author="florian" w:date="2017-02-26T19:14:00Z">
            <w:rPr>
              <w:b/>
            </w:rPr>
          </w:rPrChange>
        </w:rPr>
      </w:pPr>
      <w:r>
        <w:t>Zu Beginn wurden die neuen Anforderungen an die Software Architektur erfasst und in Qualitätsziele und passende Szenarien um</w:t>
      </w:r>
      <w:r w:rsidR="00220439">
        <w:t xml:space="preserve">gewandelt. Die dadurch entstandene </w:t>
      </w:r>
      <w:r w:rsidR="00DC1793">
        <w:t xml:space="preserve">Gesamtaufgabe </w:t>
      </w:r>
      <w:r w:rsidR="00220439">
        <w:t xml:space="preserve">wurde in Teilprobleme aufgeteilt und </w:t>
      </w:r>
      <w:r w:rsidR="00DC1793">
        <w:t xml:space="preserve">jeweils </w:t>
      </w:r>
      <w:r w:rsidR="00220439">
        <w:t>passende Lösungsvarianten gesucht. Dabei galt es eine grosse Vielfalt an Varianten zu</w:t>
      </w:r>
      <w:r w:rsidR="004805B0">
        <w:t xml:space="preserve"> suchen um bisher verwendete Praktiken zu überprüfen und gegebenenfalls zu ersetz</w:t>
      </w:r>
      <w:del w:id="15" w:author="florian" w:date="2017-02-26T19:14:00Z">
        <w:r w:rsidR="004805B0" w:rsidDel="002E5CAD">
          <w:delText>t</w:delText>
        </w:r>
      </w:del>
      <w:r w:rsidR="004805B0">
        <w:t>en. Mittels einer Bewertungsmatrix wurden die einzelnen Teillösungen bewertet und bei Unklarheiten</w:t>
      </w:r>
      <w:r w:rsidR="0088023D">
        <w:t xml:space="preserve"> </w:t>
      </w:r>
      <w:r w:rsidR="004805B0">
        <w:t xml:space="preserve">Prototypen erstellt um die Eignung zu verifizieren. Die gewonnenen Erkenntnisse konnten schlussendlich mit der bestehenden Architektur verknüpft und im Software Architektur Dokument definiert werden. Das Dokument </w:t>
      </w:r>
      <w:r w:rsidR="00DC1793">
        <w:t xml:space="preserve">gilt </w:t>
      </w:r>
      <w:r w:rsidR="004805B0">
        <w:t>als Basis für einen vereinfachten finalen Prototyp</w:t>
      </w:r>
      <w:del w:id="16" w:author="florian" w:date="2017-02-26T19:19:00Z">
        <w:r w:rsidR="004805B0" w:rsidDel="005A097A">
          <w:delText>en</w:delText>
        </w:r>
      </w:del>
      <w:ins w:id="17" w:author="florian" w:date="2017-02-26T19:15:00Z">
        <w:r w:rsidR="002E5CAD">
          <w:t>,</w:t>
        </w:r>
      </w:ins>
      <w:r w:rsidR="004805B0">
        <w:t xml:space="preserve"> welcher die neuen Technologien und Komponenten enth</w:t>
      </w:r>
      <w:ins w:id="18" w:author="florian" w:date="2017-02-26T19:15:00Z">
        <w:r w:rsidR="002E5CAD">
          <w:t>ä</w:t>
        </w:r>
      </w:ins>
      <w:del w:id="19" w:author="florian" w:date="2017-02-26T19:15:00Z">
        <w:r w:rsidR="004805B0" w:rsidDel="002E5CAD">
          <w:delText>ie</w:delText>
        </w:r>
      </w:del>
      <w:r w:rsidR="004805B0">
        <w:t xml:space="preserve">lt und mit welchem schlussendlich die Qualitätsziele verifiziert </w:t>
      </w:r>
      <w:r w:rsidR="00DC1793">
        <w:t>w</w:t>
      </w:r>
      <w:del w:id="20" w:author="florian" w:date="2017-02-26T19:16:00Z">
        <w:r w:rsidR="00DC1793" w:rsidDel="002E5CAD">
          <w:delText>erden konnten</w:delText>
        </w:r>
      </w:del>
      <w:ins w:id="21" w:author="florian" w:date="2017-02-26T19:16:00Z">
        <w:r w:rsidR="002E5CAD">
          <w:t>urden</w:t>
        </w:r>
      </w:ins>
      <w:r w:rsidR="004805B0">
        <w:t>.</w:t>
      </w:r>
    </w:p>
    <w:p w14:paraId="4CA801B5" w14:textId="77777777" w:rsidR="00CC6C1F" w:rsidRDefault="00CC6C1F" w:rsidP="003301F2">
      <w:pPr>
        <w:rPr>
          <w:b/>
        </w:rPr>
      </w:pPr>
    </w:p>
    <w:p w14:paraId="645661AE" w14:textId="77777777" w:rsidR="00CC6C1F" w:rsidRDefault="00CC6C1F" w:rsidP="009C58D9">
      <w:pPr>
        <w:outlineLvl w:val="0"/>
        <w:rPr>
          <w:b/>
        </w:rPr>
      </w:pPr>
      <w:r>
        <w:rPr>
          <w:b/>
        </w:rPr>
        <w:t>Ergebnis:</w:t>
      </w:r>
    </w:p>
    <w:p w14:paraId="303F4163" w14:textId="77777777" w:rsidR="004805B0" w:rsidRDefault="004805B0" w:rsidP="003301F2">
      <w:pPr>
        <w:rPr>
          <w:b/>
        </w:rPr>
      </w:pPr>
    </w:p>
    <w:p w14:paraId="05BC343B" w14:textId="532EB62C" w:rsidR="004805B0" w:rsidRDefault="00DC1793" w:rsidP="003301F2">
      <w:pPr>
        <w:rPr>
          <w:b/>
        </w:rPr>
      </w:pPr>
      <w:r>
        <w:t>Durch die strukturiertere Herangehensweise und mittels</w:t>
      </w:r>
      <w:r w:rsidR="00057D96">
        <w:t xml:space="preserve"> der</w:t>
      </w:r>
      <w:r>
        <w:t xml:space="preserve"> Arc42 </w:t>
      </w:r>
      <w:r w:rsidR="00057D96">
        <w:t>Vorlage</w:t>
      </w:r>
      <w:r>
        <w:t xml:space="preserve"> konnte</w:t>
      </w:r>
      <w:del w:id="22" w:author="florian" w:date="2017-02-26T19:16:00Z">
        <w:r w:rsidDel="002E5CAD">
          <w:delText>n</w:delText>
        </w:r>
      </w:del>
      <w:r>
        <w:t xml:space="preserve"> das Problem optimal erfasst werden. </w:t>
      </w:r>
      <w:r w:rsidR="0088023D">
        <w:t xml:space="preserve">Mithilfe </w:t>
      </w:r>
      <w:r w:rsidR="00A13414">
        <w:t>modernen Technologien wie MongoDB, Docker, OpenShift und Spring Cloud Config konnte</w:t>
      </w:r>
      <w:r>
        <w:t xml:space="preserve"> im Anschluss</w:t>
      </w:r>
      <w:r w:rsidR="00A13414">
        <w:t xml:space="preserve"> eine Architektur </w:t>
      </w:r>
      <w:r w:rsidR="00983973">
        <w:t xml:space="preserve">entworfen werden welche die gesetzten Ziele und Anforderungen erfüllt. Durch die generelle Problemlösung kann die Architektur </w:t>
      </w:r>
      <w:r w:rsidR="00B72ED2">
        <w:t xml:space="preserve">oder Teile davon </w:t>
      </w:r>
      <w:r>
        <w:t xml:space="preserve">ebenfalls </w:t>
      </w:r>
      <w:r w:rsidR="00983973">
        <w:t>als Blaupause für andere Anwendungen verwendet werden.</w:t>
      </w:r>
    </w:p>
    <w:p w14:paraId="60EE43C0" w14:textId="77777777" w:rsidR="00596416" w:rsidRDefault="00596416" w:rsidP="003301F2">
      <w:pPr>
        <w:rPr>
          <w:b/>
        </w:rPr>
      </w:pPr>
    </w:p>
    <w:p w14:paraId="050887AE" w14:textId="77777777" w:rsidR="00DE2C91" w:rsidRDefault="00DE2C91" w:rsidP="003301F2">
      <w:pPr>
        <w:rPr>
          <w:b/>
        </w:rPr>
      </w:pPr>
    </w:p>
    <w:p w14:paraId="3349D9C8" w14:textId="77777777" w:rsidR="00DE2C91" w:rsidRDefault="00DE2C91" w:rsidP="003301F2">
      <w:pPr>
        <w:rPr>
          <w:b/>
        </w:rPr>
      </w:pPr>
    </w:p>
    <w:p w14:paraId="2FA9FA09" w14:textId="77777777" w:rsidR="00596416" w:rsidRDefault="00596416" w:rsidP="009C58D9">
      <w:pPr>
        <w:outlineLvl w:val="0"/>
        <w:rPr>
          <w:b/>
        </w:rPr>
      </w:pPr>
      <w:r>
        <w:rPr>
          <w:b/>
        </w:rPr>
        <w:t>Bild Legende:</w:t>
      </w:r>
    </w:p>
    <w:p w14:paraId="292B1C89" w14:textId="77777777" w:rsidR="00AE0867" w:rsidRDefault="00AE0867" w:rsidP="003301F2">
      <w:pPr>
        <w:rPr>
          <w:b/>
        </w:rPr>
      </w:pPr>
    </w:p>
    <w:p w14:paraId="75F28583" w14:textId="08621202" w:rsidR="00AE0867" w:rsidRPr="00AE0867" w:rsidRDefault="00AE0867" w:rsidP="003301F2">
      <w:r>
        <w:t xml:space="preserve">Verteilungssicht der Applikation </w:t>
      </w:r>
      <w:r w:rsidR="0065336B">
        <w:t xml:space="preserve">auf der </w:t>
      </w:r>
      <w:r w:rsidR="008874A9">
        <w:t>OpenShift Container Plattform.</w:t>
      </w:r>
      <w:r w:rsidR="00B00CD1">
        <w:t xml:space="preserve"> &lt;- ich hänge das Deployment Diagramm an.</w:t>
      </w:r>
    </w:p>
    <w:p w14:paraId="26EA0A95" w14:textId="77777777" w:rsidR="00CC6C1F" w:rsidRDefault="00CC6C1F" w:rsidP="003301F2">
      <w:pPr>
        <w:rPr>
          <w:b/>
        </w:rPr>
      </w:pPr>
    </w:p>
    <w:p w14:paraId="7BA4AB66" w14:textId="77777777" w:rsidR="00CC6C1F" w:rsidRPr="00314B17" w:rsidRDefault="00CC6C1F" w:rsidP="003301F2"/>
    <w:sectPr w:rsidR="00CC6C1F" w:rsidRPr="00314B17" w:rsidSect="002D3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Pinezich" w:date="2017-02-26T14:00:00Z" w:initials="DP">
    <w:p w14:paraId="0AEB7D95" w14:textId="77777777" w:rsidR="000077A4" w:rsidRDefault="000077A4" w:rsidP="000077A4">
      <w:pPr>
        <w:pStyle w:val="Kommentartext"/>
      </w:pPr>
      <w:r>
        <w:rPr>
          <w:rStyle w:val="Kommentarzeichen"/>
        </w:rPr>
        <w:annotationRef/>
      </w:r>
      <w:r>
        <w:t>Alltag beinhaltet heutzutage implizit</w:t>
      </w:r>
    </w:p>
  </w:comment>
  <w:comment w:id="1" w:author="Andreas Heubeck" w:date="2017-02-26T17:38:00Z" w:initials="AH">
    <w:p w14:paraId="073D78B3" w14:textId="77777777" w:rsidR="000077A4" w:rsidRDefault="000077A4" w:rsidP="000077A4">
      <w:pPr>
        <w:pStyle w:val="Kommentartext"/>
      </w:pPr>
      <w:r>
        <w:rPr>
          <w:rStyle w:val="Kommentarzeichen"/>
        </w:rPr>
        <w:annotationRef/>
      </w:r>
    </w:p>
  </w:comment>
  <w:comment w:id="2" w:author="Andreas Heubeck" w:date="2017-02-26T17:38:00Z" w:initials="AH">
    <w:p w14:paraId="5C4C2E03" w14:textId="77777777" w:rsidR="000077A4" w:rsidRDefault="000077A4" w:rsidP="000077A4">
      <w:pPr>
        <w:pStyle w:val="Kommentartext"/>
      </w:pPr>
      <w:r>
        <w:rPr>
          <w:rStyle w:val="Kommentarzeichen"/>
        </w:rPr>
        <w:annotationRef/>
      </w:r>
    </w:p>
  </w:comment>
  <w:comment w:id="3" w:author="David Pinezich" w:date="2017-02-26T14:02:00Z" w:initials="DP">
    <w:p w14:paraId="718E11C3" w14:textId="77777777" w:rsidR="000077A4" w:rsidRDefault="000077A4" w:rsidP="000077A4">
      <w:pPr>
        <w:pStyle w:val="Kommentartext"/>
      </w:pPr>
      <w:r>
        <w:rPr>
          <w:rStyle w:val="Kommentarzeichen"/>
        </w:rPr>
        <w:annotationRef/>
      </w:r>
      <w:r>
        <w:t>Tatsächlich d übersetzig vo Legacy Systems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EB7D95" w15:done="0"/>
  <w15:commentEx w15:paraId="073D78B3" w15:paraIdParent="0AEB7D95" w15:done="0"/>
  <w15:commentEx w15:paraId="5C4C2E03" w15:paraIdParent="0AEB7D95" w15:done="0"/>
  <w15:commentEx w15:paraId="718E11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Pinezich">
    <w15:presenceInfo w15:providerId="Windows Live" w15:userId="480a0a1661c45cf3"/>
  </w15:person>
  <w15:person w15:author="Andreas Heubeck">
    <w15:presenceInfo w15:providerId="Windows Live" w15:userId="d034b7e5c7bbb986"/>
  </w15:person>
  <w15:person w15:author="florian">
    <w15:presenceInfo w15:providerId="None" w15:userId="flor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2B"/>
    <w:rsid w:val="000077A4"/>
    <w:rsid w:val="00057D96"/>
    <w:rsid w:val="00064B07"/>
    <w:rsid w:val="00103B50"/>
    <w:rsid w:val="00103FE6"/>
    <w:rsid w:val="00114449"/>
    <w:rsid w:val="00220439"/>
    <w:rsid w:val="002634A9"/>
    <w:rsid w:val="002D3E2E"/>
    <w:rsid w:val="002E5CAD"/>
    <w:rsid w:val="00314B17"/>
    <w:rsid w:val="003301F2"/>
    <w:rsid w:val="003A210A"/>
    <w:rsid w:val="00446202"/>
    <w:rsid w:val="004805B0"/>
    <w:rsid w:val="004B3790"/>
    <w:rsid w:val="004E0DB2"/>
    <w:rsid w:val="00596416"/>
    <w:rsid w:val="005A097A"/>
    <w:rsid w:val="0065336B"/>
    <w:rsid w:val="0075335F"/>
    <w:rsid w:val="00790A1A"/>
    <w:rsid w:val="007C523D"/>
    <w:rsid w:val="0088023D"/>
    <w:rsid w:val="008874A9"/>
    <w:rsid w:val="008A60CF"/>
    <w:rsid w:val="00960CF5"/>
    <w:rsid w:val="00983973"/>
    <w:rsid w:val="00994950"/>
    <w:rsid w:val="009C58D9"/>
    <w:rsid w:val="00A13414"/>
    <w:rsid w:val="00A35101"/>
    <w:rsid w:val="00A814B3"/>
    <w:rsid w:val="00AB1CB4"/>
    <w:rsid w:val="00AB4EC8"/>
    <w:rsid w:val="00AE0867"/>
    <w:rsid w:val="00AE436F"/>
    <w:rsid w:val="00B00CD1"/>
    <w:rsid w:val="00B72ED2"/>
    <w:rsid w:val="00B7575D"/>
    <w:rsid w:val="00CC1BB3"/>
    <w:rsid w:val="00CC6C1F"/>
    <w:rsid w:val="00D3692B"/>
    <w:rsid w:val="00D5678A"/>
    <w:rsid w:val="00DC1793"/>
    <w:rsid w:val="00DD3D12"/>
    <w:rsid w:val="00DE2C91"/>
    <w:rsid w:val="00E923AE"/>
    <w:rsid w:val="00FB7D86"/>
    <w:rsid w:val="00FC683D"/>
    <w:rsid w:val="00FE1BC4"/>
    <w:rsid w:val="00FE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1D98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E3ACE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335F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335F"/>
    <w:rPr>
      <w:rFonts w:ascii="Times New Roman" w:hAnsi="Times New Roman" w:cs="Times New Roman"/>
      <w:sz w:val="18"/>
      <w:szCs w:val="18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5335F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5335F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5335F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5335F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5335F"/>
    <w:rPr>
      <w:b/>
      <w:bCs/>
      <w:sz w:val="20"/>
      <w:szCs w:val="20"/>
      <w:lang w:val="de-DE"/>
    </w:rPr>
  </w:style>
  <w:style w:type="paragraph" w:styleId="berarbeitung">
    <w:name w:val="Revision"/>
    <w:hidden/>
    <w:uiPriority w:val="99"/>
    <w:semiHidden/>
    <w:rsid w:val="009C58D9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2B727C-4E39-46C7-B721-353D256C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Lead:</vt:lpstr>
      <vt:lpstr>Ausgangslage:</vt:lpstr>
      <vt:lpstr>Ziele:</vt:lpstr>
      <vt:lpstr>Vorgehen:</vt:lpstr>
      <vt:lpstr>Ergebnis:</vt:lpstr>
      <vt:lpstr>Bild Legende:</vt:lpstr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Heubeck</dc:creator>
  <cp:keywords/>
  <dc:description/>
  <cp:lastModifiedBy>florian</cp:lastModifiedBy>
  <cp:revision>16</cp:revision>
  <dcterms:created xsi:type="dcterms:W3CDTF">2017-02-26T16:35:00Z</dcterms:created>
  <dcterms:modified xsi:type="dcterms:W3CDTF">2017-02-26T18:21:00Z</dcterms:modified>
</cp:coreProperties>
</file>